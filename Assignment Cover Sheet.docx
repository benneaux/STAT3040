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3865C" w14:textId="77777777" w:rsidR="003D2131" w:rsidRDefault="00D60CCF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43352569" wp14:editId="68E9137F">
            <wp:extent cx="914400" cy="879475"/>
            <wp:effectExtent l="0" t="0" r="0" b="9525"/>
            <wp:docPr id="1" name="Picture 1" descr="UON_ALT_MONO v10 for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ALT_MONO v10 for for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6F16" w14:textId="77777777" w:rsidR="003D2131" w:rsidRDefault="003D2131">
      <w:pPr>
        <w:rPr>
          <w:rFonts w:ascii="Arial" w:hAnsi="Arial" w:cs="Arial"/>
          <w:b/>
          <w:sz w:val="18"/>
          <w:szCs w:val="18"/>
        </w:rPr>
      </w:pPr>
    </w:p>
    <w:p w14:paraId="51B0558A" w14:textId="77777777" w:rsidR="003D2131" w:rsidRDefault="003D2131">
      <w:pPr>
        <w:jc w:val="center"/>
        <w:rPr>
          <w:rFonts w:ascii="Arial" w:hAnsi="Arial" w:cs="Arial"/>
          <w:b/>
          <w:sz w:val="28"/>
          <w:szCs w:val="28"/>
        </w:rPr>
      </w:pPr>
    </w:p>
    <w:p w14:paraId="74CE71F6" w14:textId="61B9928C" w:rsidR="003D2131" w:rsidRDefault="003D2131">
      <w:pPr>
        <w:shd w:val="clear" w:color="auto" w:fill="00000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ASSESSMENT ITEM COVER SHEET</w:t>
      </w:r>
    </w:p>
    <w:p w14:paraId="2EF6DA9C" w14:textId="626596E5" w:rsidR="003D2131" w:rsidRDefault="00136C25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BE8B3" wp14:editId="21B9731B">
                <wp:simplePos x="0" y="0"/>
                <wp:positionH relativeFrom="column">
                  <wp:posOffset>3967480</wp:posOffset>
                </wp:positionH>
                <wp:positionV relativeFrom="paragraph">
                  <wp:posOffset>92759</wp:posOffset>
                </wp:positionV>
                <wp:extent cx="2400300" cy="228600"/>
                <wp:effectExtent l="0" t="0" r="12700" b="0"/>
                <wp:wrapNone/>
                <wp:docPr id="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718EB" w14:textId="7AF462B4" w:rsidR="00136C25" w:rsidRPr="00136C25" w:rsidRDefault="00136C25" w:rsidP="00136C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Benjamin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BE8B3" id="Rectangle 44" o:spid="_x0000_s1026" style="position:absolute;margin-left:312.4pt;margin-top:7.3pt;width:189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" stroked="f">
                <v:textbox>
                  <w:txbxContent>
                    <w:p w14:paraId="279718EB" w14:textId="7AF462B4" w:rsidR="00136C25" w:rsidRPr="00136C25" w:rsidRDefault="00136C25" w:rsidP="00136C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Benjamin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DCD9F" wp14:editId="0257770A">
                <wp:simplePos x="0" y="0"/>
                <wp:positionH relativeFrom="column">
                  <wp:posOffset>1485900</wp:posOffset>
                </wp:positionH>
                <wp:positionV relativeFrom="paragraph">
                  <wp:posOffset>99695</wp:posOffset>
                </wp:positionV>
                <wp:extent cx="2400300" cy="228600"/>
                <wp:effectExtent l="0" t="0" r="12700" b="14605"/>
                <wp:wrapNone/>
                <wp:docPr id="2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74F3" w14:textId="6E7EE824" w:rsidR="003D2131" w:rsidRPr="00136C25" w:rsidRDefault="00136C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DCD9F" id="_x0000_s1027" style="position:absolute;margin-left:117pt;margin-top:7.85pt;width:189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">
                <v:textbox>
                  <w:txbxContent>
                    <w:p w14:paraId="7EEE74F3" w14:textId="6E7EE824" w:rsidR="003D2131" w:rsidRPr="00136C25" w:rsidRDefault="00136C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MORAN</w:t>
                      </w:r>
                    </w:p>
                  </w:txbxContent>
                </v:textbox>
              </v:rect>
            </w:pict>
          </mc:Fallback>
        </mc:AlternateContent>
      </w:r>
    </w:p>
    <w:p w14:paraId="4F2D7068" w14:textId="75DE0486" w:rsidR="003D2131" w:rsidRDefault="003D2131">
      <w:pPr>
        <w:tabs>
          <w:tab w:val="left" w:pos="2268"/>
          <w:tab w:val="left" w:pos="6237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Name: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D3E288A" w14:textId="29C10A99" w:rsidR="003D2131" w:rsidRDefault="003D2131">
      <w:pPr>
        <w:tabs>
          <w:tab w:val="center" w:pos="4320"/>
          <w:tab w:val="center" w:pos="7920"/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Last name (USE BLOCK LETTERS)</w:t>
      </w:r>
      <w:r>
        <w:rPr>
          <w:rFonts w:ascii="Arial" w:hAnsi="Arial" w:cs="Arial"/>
          <w:sz w:val="16"/>
          <w:szCs w:val="16"/>
        </w:rPr>
        <w:tab/>
        <w:t>First Name</w:t>
      </w:r>
    </w:p>
    <w:p w14:paraId="74A5F90A" w14:textId="44E27321" w:rsidR="003D2131" w:rsidRDefault="00136C25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AAC747" wp14:editId="213F8B35">
                <wp:simplePos x="0" y="0"/>
                <wp:positionH relativeFrom="column">
                  <wp:posOffset>3851275</wp:posOffset>
                </wp:positionH>
                <wp:positionV relativeFrom="paragraph">
                  <wp:posOffset>78789</wp:posOffset>
                </wp:positionV>
                <wp:extent cx="2400300" cy="228600"/>
                <wp:effectExtent l="0" t="0" r="12700" b="0"/>
                <wp:wrapNone/>
                <wp:docPr id="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352A0" w14:textId="508449E6" w:rsidR="00136C25" w:rsidRPr="00136C25" w:rsidRDefault="00136C25" w:rsidP="00136C25">
                            <w:pPr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6C25">
                              <w:rPr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c3076448@uon.edu.au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AC747" id="_x0000_s1028" style="position:absolute;margin-left:303.25pt;margin-top:6.2pt;width:189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" stroked="f">
                <v:textbox>
                  <w:txbxContent>
                    <w:p w14:paraId="39E352A0" w14:textId="508449E6" w:rsidR="00136C25" w:rsidRPr="00136C25" w:rsidRDefault="00136C25" w:rsidP="00136C25">
                      <w:pPr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36C25">
                        <w:rPr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c3076448@uon.edu.au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8AB9063" wp14:editId="4D0F9B13">
                <wp:simplePos x="0" y="0"/>
                <wp:positionH relativeFrom="column">
                  <wp:posOffset>1714500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E404" w14:textId="73F2D1CE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B9063" id="Rectangle 8" o:spid="_x0000_s1029" style="position:absolute;margin-left:135pt;margin-top:5.3pt;width:18pt;height:28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">
                <v:textbox>
                  <w:txbxContent>
                    <w:p w14:paraId="1446E404" w14:textId="73F2D1CE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43621AE" wp14:editId="7D7ACD23">
                <wp:simplePos x="0" y="0"/>
                <wp:positionH relativeFrom="column">
                  <wp:posOffset>1485900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BBCC8" w14:textId="6B1CA15D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621AE" id="Rectangle 7" o:spid="_x0000_s1030" style="position:absolute;margin-left:117pt;margin-top:5.3pt;width:18pt;height:2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">
                <v:textbox>
                  <w:txbxContent>
                    <w:p w14:paraId="463BBCC8" w14:textId="6B1CA15D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6F523D" wp14:editId="77813563">
                <wp:simplePos x="0" y="0"/>
                <wp:positionH relativeFrom="column">
                  <wp:posOffset>2857500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51F1B" w14:textId="32EA03C4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F523D" id="Rectangle 13" o:spid="_x0000_s1031" style="position:absolute;margin-left:225pt;margin-top:5.3pt;width:18pt;height:2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">
                <v:textbox>
                  <w:txbxContent>
                    <w:p w14:paraId="54D51F1B" w14:textId="32EA03C4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45A0FD" wp14:editId="12BC8FF8">
                <wp:simplePos x="0" y="0"/>
                <wp:positionH relativeFrom="column">
                  <wp:posOffset>2628900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83B04" w14:textId="66EBDE5B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5A0FD" id="Rectangle 12" o:spid="_x0000_s1032" style="position:absolute;margin-left:207pt;margin-top:5.3pt;width:18pt;height:2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">
                <v:textbox>
                  <w:txbxContent>
                    <w:p w14:paraId="06683B04" w14:textId="66EBDE5B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4BE5F6" wp14:editId="11028B77">
                <wp:simplePos x="0" y="0"/>
                <wp:positionH relativeFrom="column">
                  <wp:posOffset>2400300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23538" w14:textId="29ACFD71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BE5F6" id="Rectangle 11" o:spid="_x0000_s1033" style="position:absolute;margin-left:189pt;margin-top:5.3pt;width:18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">
                <v:textbox>
                  <w:txbxContent>
                    <w:p w14:paraId="67D23538" w14:textId="29ACFD71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4FA972" wp14:editId="5B41F046">
                <wp:simplePos x="0" y="0"/>
                <wp:positionH relativeFrom="column">
                  <wp:posOffset>2171700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8676E" w14:textId="0BAB8F37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FA972" id="Rectangle 10" o:spid="_x0000_s1034" style="position:absolute;margin-left:171pt;margin-top:5.3pt;width:18pt;height:2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">
                <v:textbox>
                  <w:txbxContent>
                    <w:p w14:paraId="5B48676E" w14:textId="0BAB8F37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60CC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DB53CDB" wp14:editId="3B0E21BE">
                <wp:simplePos x="0" y="0"/>
                <wp:positionH relativeFrom="column">
                  <wp:posOffset>1943100</wp:posOffset>
                </wp:positionH>
                <wp:positionV relativeFrom="paragraph">
                  <wp:posOffset>67310</wp:posOffset>
                </wp:positionV>
                <wp:extent cx="228600" cy="365760"/>
                <wp:effectExtent l="0" t="0" r="25400" b="1524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455A3" w14:textId="28313CC2" w:rsidR="003D2131" w:rsidRPr="00136C25" w:rsidRDefault="00136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53CDB" id="Rectangle 9" o:spid="_x0000_s1035" style="position:absolute;margin-left:153pt;margin-top:5.3pt;width:18pt;height:28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">
                <v:textbox>
                  <w:txbxContent>
                    <w:p w14:paraId="4CE455A3" w14:textId="28313CC2" w:rsidR="003D2131" w:rsidRPr="00136C25" w:rsidRDefault="00136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1E4FFCB4" w14:textId="3EE5EB6E" w:rsidR="003D2131" w:rsidRDefault="00D60CCF">
      <w:pPr>
        <w:tabs>
          <w:tab w:val="left" w:pos="540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D960C" wp14:editId="46DA5E1C">
                <wp:simplePos x="0" y="0"/>
                <wp:positionH relativeFrom="column">
                  <wp:posOffset>4343400</wp:posOffset>
                </wp:positionH>
                <wp:positionV relativeFrom="paragraph">
                  <wp:posOffset>172720</wp:posOffset>
                </wp:positionV>
                <wp:extent cx="2286000" cy="228600"/>
                <wp:effectExtent l="0" t="0" r="0" b="5080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359ED" w14:textId="77777777" w:rsidR="003D2131" w:rsidRDefault="003D2131">
                            <w:pPr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(Your </w:t>
                            </w:r>
                            <w:r w:rsidR="008C133E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most-used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account)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6D960C" id="_x0000_t202" coordsize="21600,21600" o:spt="202" path="m0,0l0,21600,21600,21600,21600,0xe">
                <v:stroke joinstyle="miter"/>
                <v:path gradientshapeok="t" o:connecttype="rect"/>
              </v:shapetype>
              <v:shape id="Text Box 40" o:spid="_x0000_s1036" type="#_x0000_t202" style="position:absolute;margin-left:342pt;margin-top:13.6pt;width:180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" filled="f" stroked="f">
                <v:textbox>
                  <w:txbxContent>
                    <w:p w14:paraId="5F5359ED" w14:textId="77777777" w:rsidR="003D2131" w:rsidRDefault="003D2131">
                      <w:pP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  <w:t xml:space="preserve">(Your </w:t>
                      </w:r>
                      <w:r w:rsidR="008C133E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  <w:t>most-used</w:t>
                      </w:r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  <w:t xml:space="preserve"> account)</w:t>
                      </w:r>
                    </w:p>
                  </w:txbxContent>
                </v:textbox>
              </v:shape>
            </w:pict>
          </mc:Fallback>
        </mc:AlternateContent>
      </w:r>
      <w:r w:rsidR="003D2131">
        <w:rPr>
          <w:rFonts w:ascii="Arial" w:hAnsi="Arial" w:cs="Arial"/>
          <w:sz w:val="20"/>
          <w:szCs w:val="20"/>
        </w:rPr>
        <w:t xml:space="preserve">Student Number: </w:t>
      </w:r>
      <w:r w:rsidR="003D2131">
        <w:rPr>
          <w:rFonts w:ascii="Arial" w:hAnsi="Arial" w:cs="Arial"/>
          <w:sz w:val="20"/>
          <w:szCs w:val="20"/>
        </w:rPr>
        <w:tab/>
        <w:t>Email:</w:t>
      </w:r>
      <w:r w:rsidR="003D2131">
        <w:rPr>
          <w:rFonts w:ascii="Arial" w:hAnsi="Arial" w:cs="Arial"/>
          <w:sz w:val="20"/>
          <w:szCs w:val="20"/>
        </w:rPr>
        <w:tab/>
      </w:r>
    </w:p>
    <w:p w14:paraId="7D9E59D5" w14:textId="77777777" w:rsidR="003D2131" w:rsidRDefault="003D2131">
      <w:pPr>
        <w:tabs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3EE9356B" w14:textId="77777777" w:rsidR="003D2131" w:rsidRDefault="00D60CCF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E0245" wp14:editId="5B8C2978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3086100" cy="457200"/>
                <wp:effectExtent l="0" t="0" r="38100" b="25400"/>
                <wp:wrapNone/>
                <wp:docPr id="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DA8B" w14:textId="77777777" w:rsidR="003D2131" w:rsidRPr="00744B86" w:rsidRDefault="006C78F2">
                            <w:r>
                              <w:t>Time Series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E0245" id="Rectangle 22" o:spid="_x0000_s1037" style="position:absolute;margin-left:270pt;margin-top:.6pt;width:24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">
                <v:textbox>
                  <w:txbxContent>
                    <w:p w14:paraId="73D2DA8B" w14:textId="77777777" w:rsidR="003D2131" w:rsidRPr="00744B86" w:rsidRDefault="006C78F2">
                      <w:r>
                        <w:t>Time Series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276E82" wp14:editId="6DE670FC">
                <wp:simplePos x="0" y="0"/>
                <wp:positionH relativeFrom="column">
                  <wp:posOffset>1714500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8207C" w14:textId="77777777" w:rsidR="003D2131" w:rsidRDefault="00744B8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76E82" id="Rectangle 15" o:spid="_x0000_s1038" style="position:absolute;margin-left:135pt;margin-top:9.6pt;width:18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">
                <v:textbox>
                  <w:txbxContent>
                    <w:p w14:paraId="3C38207C" w14:textId="77777777" w:rsidR="003D2131" w:rsidRDefault="00744B86"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31D0E1" wp14:editId="7CA475F5">
                <wp:simplePos x="0" y="0"/>
                <wp:positionH relativeFrom="column">
                  <wp:posOffset>1485900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5495E" w14:textId="77777777" w:rsidR="003D2131" w:rsidRDefault="00744B86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1D0E1" id="Rectangle 14" o:spid="_x0000_s1039" style="position:absolute;margin-left:117pt;margin-top:9.6pt;width:18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">
                <v:textbox>
                  <w:txbxContent>
                    <w:p w14:paraId="3515495E" w14:textId="77777777" w:rsidR="003D2131" w:rsidRDefault="00744B86"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89C0D" wp14:editId="1685EB65">
                <wp:simplePos x="0" y="0"/>
                <wp:positionH relativeFrom="column">
                  <wp:posOffset>2857500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1035" w14:textId="77777777" w:rsidR="003D2131" w:rsidRDefault="006C78F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89C0D" id="Rectangle 20" o:spid="_x0000_s1040" style="position:absolute;margin-left:225pt;margin-top:9.6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">
                <v:textbox>
                  <w:txbxContent>
                    <w:p w14:paraId="4AD81035" w14:textId="77777777" w:rsidR="003D2131" w:rsidRDefault="006C78F2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D741A" wp14:editId="165F0A46">
                <wp:simplePos x="0" y="0"/>
                <wp:positionH relativeFrom="column">
                  <wp:posOffset>2628900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2604D" w14:textId="77777777" w:rsidR="003D2131" w:rsidRDefault="00744B8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D741A" id="Rectangle 19" o:spid="_x0000_s1041" style="position:absolute;margin-left:207pt;margin-top:9.6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">
                <v:textbox>
                  <w:txbxContent>
                    <w:p w14:paraId="4162604D" w14:textId="77777777" w:rsidR="003D2131" w:rsidRDefault="00744B86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0983BE" wp14:editId="566BE3C3">
                <wp:simplePos x="0" y="0"/>
                <wp:positionH relativeFrom="column">
                  <wp:posOffset>2400300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1CA68" w14:textId="77777777" w:rsidR="003D2131" w:rsidRDefault="006C78F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983BE" id="Rectangle 18" o:spid="_x0000_s1042" style="position:absolute;margin-left:189pt;margin-top:9.6pt;width:18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">
                <v:textbox>
                  <w:txbxContent>
                    <w:p w14:paraId="29B1CA68" w14:textId="77777777" w:rsidR="003D2131" w:rsidRDefault="006C78F2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48130" wp14:editId="78116A5E">
                <wp:simplePos x="0" y="0"/>
                <wp:positionH relativeFrom="column">
                  <wp:posOffset>3086100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F9DD0" w14:textId="77777777" w:rsidR="003D2131" w:rsidRDefault="00744B8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48130" id="Rectangle 21" o:spid="_x0000_s1043" style="position:absolute;margin-left:243pt;margin-top:9.6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">
                <v:textbox>
                  <w:txbxContent>
                    <w:p w14:paraId="60AF9DD0" w14:textId="77777777" w:rsidR="003D2131" w:rsidRDefault="00744B86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654F93" wp14:editId="0ECB5380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CF9DD" w14:textId="77777777" w:rsidR="003D2131" w:rsidRDefault="00744B86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54F93" id="Rectangle 17" o:spid="_x0000_s1044" style="position:absolute;margin-left:171pt;margin-top:9.6pt;width:18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">
                <v:textbox>
                  <w:txbxContent>
                    <w:p w14:paraId="392CF9DD" w14:textId="77777777" w:rsidR="003D2131" w:rsidRDefault="00744B86"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6E609A" wp14:editId="7CE5E40D">
                <wp:simplePos x="0" y="0"/>
                <wp:positionH relativeFrom="column">
                  <wp:posOffset>1943100</wp:posOffset>
                </wp:positionH>
                <wp:positionV relativeFrom="paragraph">
                  <wp:posOffset>121920</wp:posOffset>
                </wp:positionV>
                <wp:extent cx="228600" cy="342900"/>
                <wp:effectExtent l="0" t="0" r="25400" b="3810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C970" w14:textId="77777777" w:rsidR="003D2131" w:rsidRDefault="00744B8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E609A" id="Rectangle 16" o:spid="_x0000_s1045" style="position:absolute;margin-left:153pt;margin-top:9.6pt;width:18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">
                <v:textbox>
                  <w:txbxContent>
                    <w:p w14:paraId="2B0FC970" w14:textId="77777777" w:rsidR="003D2131" w:rsidRDefault="00744B86"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3D2131">
        <w:rPr>
          <w:rFonts w:ascii="Arial" w:hAnsi="Arial" w:cs="Arial"/>
          <w:sz w:val="20"/>
          <w:szCs w:val="20"/>
        </w:rPr>
        <w:t>Course:</w:t>
      </w:r>
    </w:p>
    <w:p w14:paraId="13B31939" w14:textId="77777777" w:rsidR="003D2131" w:rsidRDefault="003D2131">
      <w:pPr>
        <w:tabs>
          <w:tab w:val="center" w:pos="3780"/>
          <w:tab w:val="center" w:pos="7740"/>
          <w:tab w:val="left" w:leader="underscore" w:pos="10206"/>
        </w:tabs>
        <w:spacing w:before="140"/>
        <w:ind w:left="2880"/>
        <w:rPr>
          <w:rFonts w:ascii="Arial" w:hAnsi="Arial" w:cs="Arial"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sz w:val="16"/>
          <w:szCs w:val="16"/>
        </w:rPr>
        <w:t>ode</w:t>
      </w:r>
      <w:r>
        <w:rPr>
          <w:rFonts w:ascii="Arial" w:hAnsi="Arial" w:cs="Arial"/>
          <w:sz w:val="16"/>
          <w:szCs w:val="16"/>
        </w:rPr>
        <w:tab/>
      </w:r>
    </w:p>
    <w:p w14:paraId="58DB60E5" w14:textId="56E499C0" w:rsidR="003D2131" w:rsidRDefault="003D2131">
      <w:pPr>
        <w:tabs>
          <w:tab w:val="center" w:pos="3780"/>
          <w:tab w:val="center" w:pos="7740"/>
          <w:tab w:val="left" w:leader="underscore" w:pos="10206"/>
        </w:tabs>
        <w:spacing w:before="100"/>
        <w:ind w:left="28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Course Code</w:t>
      </w:r>
      <w:r>
        <w:rPr>
          <w:rFonts w:ascii="Arial" w:hAnsi="Arial" w:cs="Arial"/>
          <w:sz w:val="16"/>
          <w:szCs w:val="16"/>
        </w:rPr>
        <w:tab/>
        <w:t>Course Title</w:t>
      </w:r>
    </w:p>
    <w:p w14:paraId="73210C14" w14:textId="5F1EF40A" w:rsidR="003D2131" w:rsidRDefault="003D2131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55D941C4" w14:textId="2A2614BD" w:rsidR="00DB38D7" w:rsidRDefault="00DB38D7" w:rsidP="00DB38D7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Campus of Study:</w:t>
      </w:r>
      <w:r>
        <w:rPr>
          <w:rFonts w:ascii="Arial" w:hAnsi="Arial" w:cs="Arial"/>
          <w:sz w:val="20"/>
          <w:szCs w:val="20"/>
        </w:rPr>
        <w:tab/>
      </w:r>
      <w:r w:rsidRPr="00CD05C0">
        <w:rPr>
          <w:rFonts w:ascii="Arial" w:hAnsi="Arial" w:cs="Arial"/>
          <w:sz w:val="20"/>
          <w:szCs w:val="20"/>
          <w:u w:val="single"/>
        </w:rPr>
        <w:t>CALLAGHAN</w:t>
      </w:r>
    </w:p>
    <w:p w14:paraId="0ABCE8A1" w14:textId="11F66184" w:rsidR="00DB38D7" w:rsidRDefault="00136C25" w:rsidP="00DB38D7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AEB3A" wp14:editId="3D0A7D05">
                <wp:simplePos x="0" y="0"/>
                <wp:positionH relativeFrom="column">
                  <wp:posOffset>1452880</wp:posOffset>
                </wp:positionH>
                <wp:positionV relativeFrom="paragraph">
                  <wp:posOffset>85774</wp:posOffset>
                </wp:positionV>
                <wp:extent cx="2400300" cy="228600"/>
                <wp:effectExtent l="0" t="0" r="12700" b="0"/>
                <wp:wrapNone/>
                <wp:docPr id="2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520A2" w14:textId="1E4133D0" w:rsidR="00136C25" w:rsidRPr="00136C25" w:rsidRDefault="00136C25" w:rsidP="00136C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AEB3A" id="_x0000_s1046" style="position:absolute;margin-left:114.4pt;margin-top:6.75pt;width:189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" stroked="f">
                <v:textbox>
                  <w:txbxContent>
                    <w:p w14:paraId="69C520A2" w14:textId="1E4133D0" w:rsidR="00136C25" w:rsidRPr="00136C25" w:rsidRDefault="00136C25" w:rsidP="00136C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Assignment</w:t>
                      </w:r>
                    </w:p>
                  </w:txbxContent>
                </v:textbox>
              </v:rect>
            </w:pict>
          </mc:Fallback>
        </mc:AlternateContent>
      </w:r>
      <w:r w:rsidR="00DB38D7">
        <w:rPr>
          <w:rFonts w:ascii="Arial" w:hAnsi="Arial" w:cs="Arial"/>
          <w:sz w:val="20"/>
          <w:szCs w:val="20"/>
        </w:rPr>
        <w:br/>
        <w:t>Assessment Item Title:</w:t>
      </w:r>
      <w:r w:rsidR="00DB38D7">
        <w:rPr>
          <w:rFonts w:ascii="Arial" w:hAnsi="Arial" w:cs="Arial"/>
          <w:sz w:val="20"/>
          <w:szCs w:val="20"/>
        </w:rPr>
        <w:tab/>
      </w:r>
      <w:r w:rsidR="00DB38D7">
        <w:rPr>
          <w:rFonts w:ascii="Arial" w:hAnsi="Arial" w:cs="Arial"/>
          <w:sz w:val="20"/>
          <w:szCs w:val="20"/>
          <w:u w:val="single"/>
        </w:rPr>
        <w:tab/>
      </w:r>
    </w:p>
    <w:p w14:paraId="0C351599" w14:textId="77777777" w:rsidR="003D2131" w:rsidRDefault="003D2131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6B8A4F65" w14:textId="06305F3B" w:rsidR="003D2131" w:rsidRDefault="003D2131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3414B41A" w14:textId="2DAA4983" w:rsidR="003D2131" w:rsidRDefault="00D60CCF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A92FF" wp14:editId="1C144FB4">
                <wp:simplePos x="0" y="0"/>
                <wp:positionH relativeFrom="column">
                  <wp:posOffset>914400</wp:posOffset>
                </wp:positionH>
                <wp:positionV relativeFrom="paragraph">
                  <wp:posOffset>3175</wp:posOffset>
                </wp:positionV>
                <wp:extent cx="1366520" cy="342900"/>
                <wp:effectExtent l="0" t="0" r="30480" b="38100"/>
                <wp:wrapNone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9982" w14:textId="2601FD4E" w:rsidR="003D2131" w:rsidRPr="00744B86" w:rsidRDefault="003D2131" w:rsidP="00744B86">
                            <w:pPr>
                              <w:ind w:right="-7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A92FF" id="Rectangle 32" o:spid="_x0000_s1047" style="position:absolute;margin-left:1in;margin-top:.25pt;width:107.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">
                <v:textbox>
                  <w:txbxContent>
                    <w:p w14:paraId="7F129982" w14:textId="2601FD4E" w:rsidR="003D2131" w:rsidRPr="00744B86" w:rsidRDefault="003D2131" w:rsidP="00744B86">
                      <w:pPr>
                        <w:ind w:right="-73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4E1E31" w14:textId="78D2E97F" w:rsidR="003D2131" w:rsidRDefault="003D2131">
      <w:pPr>
        <w:tabs>
          <w:tab w:val="left" w:pos="2880"/>
          <w:tab w:val="left" w:pos="6840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 Date/Time:</w:t>
      </w:r>
    </w:p>
    <w:p w14:paraId="64E901FC" w14:textId="77777777" w:rsidR="003D2131" w:rsidRDefault="003D2131">
      <w:pPr>
        <w:tabs>
          <w:tab w:val="left" w:pos="3600"/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012AA63E" w14:textId="77777777" w:rsidR="003D2131" w:rsidRDefault="00D60CCF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3D930" wp14:editId="55AFE987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228600" cy="228600"/>
                <wp:effectExtent l="0" t="3175" r="12700" b="9525"/>
                <wp:wrapNone/>
                <wp:docPr id="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FF834" w14:textId="77777777" w:rsidR="003D2131" w:rsidRDefault="003D21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3D930" id="Rectangle 37" o:spid="_x0000_s1048" style="position:absolute;margin-left:108pt;margin-top:9.25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">
                <v:textbox>
                  <w:txbxContent>
                    <w:p w14:paraId="1ABFF834" w14:textId="77777777" w:rsidR="003D2131" w:rsidRDefault="003D213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ED588" wp14:editId="59655A40">
                <wp:simplePos x="0" y="0"/>
                <wp:positionH relativeFrom="column">
                  <wp:posOffset>1943100</wp:posOffset>
                </wp:positionH>
                <wp:positionV relativeFrom="paragraph">
                  <wp:posOffset>117475</wp:posOffset>
                </wp:positionV>
                <wp:extent cx="228600" cy="228600"/>
                <wp:effectExtent l="0" t="0" r="25400" b="2540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CFA2" w14:textId="204437EC" w:rsidR="003D2131" w:rsidRPr="00136C25" w:rsidRDefault="00136C2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ED588" id="Rectangle 24" o:spid="_x0000_s1049" style="position:absolute;margin-left:153pt;margin-top:9.2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">
                <v:textbox>
                  <w:txbxContent>
                    <w:p w14:paraId="43C6CFA2" w14:textId="204437EC" w:rsidR="003D2131" w:rsidRPr="00136C25" w:rsidRDefault="00136C2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5C384734" w14:textId="77777777" w:rsidR="003D2131" w:rsidRDefault="003D2131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ab/>
        <w:t>Yes</w:t>
      </w:r>
      <w:r>
        <w:rPr>
          <w:rFonts w:ascii="Arial" w:hAnsi="Arial" w:cs="Arial"/>
          <w:sz w:val="20"/>
          <w:szCs w:val="20"/>
        </w:rPr>
        <w:tab/>
        <w:t xml:space="preserve">   No</w:t>
      </w:r>
      <w:r>
        <w:rPr>
          <w:rFonts w:ascii="Arial" w:hAnsi="Arial" w:cs="Arial"/>
          <w:sz w:val="20"/>
          <w:szCs w:val="20"/>
        </w:rPr>
        <w:tab/>
        <w:t>Granted Until:</w:t>
      </w:r>
      <w:r>
        <w:rPr>
          <w:rFonts w:ascii="Arial" w:hAnsi="Arial" w:cs="Arial"/>
          <w:sz w:val="20"/>
          <w:szCs w:val="20"/>
        </w:rPr>
        <w:tab/>
      </w:r>
    </w:p>
    <w:p w14:paraId="761075F2" w14:textId="77777777" w:rsidR="003D2131" w:rsidRDefault="003D2131">
      <w:pPr>
        <w:tabs>
          <w:tab w:val="left" w:pos="2268"/>
          <w:tab w:val="left" w:leader="underscore" w:pos="10206"/>
        </w:tabs>
        <w:spacing w:before="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Please attach the approved copy of your extension approval.</w:t>
      </w:r>
    </w:p>
    <w:p w14:paraId="7089CB55" w14:textId="77777777" w:rsidR="003D2131" w:rsidRDefault="003D2131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714A76FC" w14:textId="77777777" w:rsidR="003D2131" w:rsidRDefault="003D21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here any instructions / checklist for submission</w:t>
      </w:r>
    </w:p>
    <w:p w14:paraId="50C38C2B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78E539BD" w14:textId="77777777" w:rsidR="003D2131" w:rsidRDefault="00D60C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CFAFA" wp14:editId="20C507D6">
                <wp:simplePos x="0" y="0"/>
                <wp:positionH relativeFrom="column">
                  <wp:posOffset>228600</wp:posOffset>
                </wp:positionH>
                <wp:positionV relativeFrom="paragraph">
                  <wp:posOffset>26670</wp:posOffset>
                </wp:positionV>
                <wp:extent cx="6057900" cy="1052830"/>
                <wp:effectExtent l="0" t="1270" r="12700" b="1270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FE065" w14:textId="77777777" w:rsidR="003D2131" w:rsidRDefault="003D21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CFAFA" id="Text Box 28" o:spid="_x0000_s1050" type="#_x0000_t202" style="position:absolute;margin-left:18pt;margin-top:2.1pt;width:477pt;height:8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">
                <v:textbox>
                  <w:txbxContent>
                    <w:p w14:paraId="692FE065" w14:textId="77777777" w:rsidR="003D2131" w:rsidRDefault="003D2131"/>
                  </w:txbxContent>
                </v:textbox>
              </v:shape>
            </w:pict>
          </mc:Fallback>
        </mc:AlternateContent>
      </w:r>
    </w:p>
    <w:p w14:paraId="0CE50BFD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4A0993FE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6C7F621E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6DE419D9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62C08AE6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0F9D7725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26F074E6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71C166B4" w14:textId="77777777" w:rsidR="003D2131" w:rsidRDefault="003D2131">
      <w:pPr>
        <w:rPr>
          <w:rFonts w:ascii="Arial" w:hAnsi="Arial" w:cs="Arial"/>
          <w:sz w:val="20"/>
          <w:szCs w:val="20"/>
        </w:rPr>
      </w:pPr>
    </w:p>
    <w:p w14:paraId="238E0EB7" w14:textId="77777777" w:rsidR="003D2131" w:rsidRDefault="003D2131">
      <w:pPr>
        <w:ind w:left="1260"/>
        <w:rPr>
          <w:ins w:id="1" w:author="tje057" w:date="2008-03-13T09:07:00Z"/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sz w:val="16"/>
          <w:szCs w:val="16"/>
        </w:rPr>
        <w:t>I declare that this assessment item is my own work unless otherwise acknowledged and is in accordance with the University’s plagiarism policy available from the Policy Library on the web at</w:t>
      </w:r>
      <w:ins w:id="2" w:author="tje057" w:date="2008-03-13T09:07:00Z"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t xml:space="preserve"> </w:t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fldChar w:fldCharType="begin"/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instrText xml:space="preserve"> HYPERLINK "http://www.newcastle.edu.au/policylibrary/000608.html" </w:instrText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fldChar w:fldCharType="separate"/>
        </w:r>
        <w:r>
          <w:rPr>
            <w:rStyle w:val="Hyperlink"/>
            <w:rFonts w:ascii="Tahoma" w:hAnsi="Tahoma" w:cs="Tahoma"/>
            <w:sz w:val="16"/>
            <w:szCs w:val="16"/>
            <w:lang w:eastAsia="en-US"/>
          </w:rPr>
          <w:t>http://www.newcastle.edu.au/policylibrary/000608.html</w:t>
        </w:r>
        <w:r>
          <w:rPr>
            <w:rFonts w:ascii="Tahoma" w:hAnsi="Tahoma" w:cs="Tahoma"/>
            <w:color w:val="FF0000"/>
            <w:sz w:val="16"/>
            <w:szCs w:val="16"/>
            <w:u w:val="single"/>
            <w:lang w:eastAsia="en-US"/>
          </w:rPr>
          <w:fldChar w:fldCharType="end"/>
        </w:r>
      </w:ins>
    </w:p>
    <w:p w14:paraId="1BD737C2" w14:textId="77777777" w:rsidR="003D2131" w:rsidRDefault="003D2131">
      <w:pPr>
        <w:numPr>
          <w:ins w:id="3" w:author="tje057" w:date="2008-03-13T09:07:00Z"/>
        </w:num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2A82C693" w14:textId="77777777" w:rsidR="003D2131" w:rsidRDefault="003D21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7608B89C" w14:textId="77777777" w:rsidR="003D2131" w:rsidRDefault="003D2131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479F3640" w14:textId="77777777" w:rsidR="003D2131" w:rsidRDefault="003D2131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41F11F93" w14:textId="77777777" w:rsidR="003D2131" w:rsidRDefault="003D2131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5A551A93" w14:textId="77777777" w:rsidR="003D2131" w:rsidRDefault="003D2131">
      <w:pPr>
        <w:ind w:left="1260"/>
        <w:rPr>
          <w:rFonts w:ascii="Arial" w:hAnsi="Arial" w:cs="Arial"/>
          <w:sz w:val="16"/>
          <w:szCs w:val="16"/>
        </w:rPr>
      </w:pPr>
    </w:p>
    <w:p w14:paraId="0DE960E2" w14:textId="77777777" w:rsidR="003D2131" w:rsidRDefault="003D2131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any electronic version of this assignment item that I have submitted or will submit is identical to this paper version.</w:t>
      </w:r>
    </w:p>
    <w:p w14:paraId="4D366BA8" w14:textId="77777777" w:rsidR="003D2131" w:rsidRDefault="003D2131">
      <w:pPr>
        <w:ind w:left="1260"/>
        <w:rPr>
          <w:rFonts w:ascii="Arial" w:hAnsi="Arial" w:cs="Arial"/>
          <w:sz w:val="16"/>
          <w:szCs w:val="16"/>
        </w:rPr>
      </w:pPr>
    </w:p>
    <w:p w14:paraId="3BCCF6A8" w14:textId="77777777" w:rsidR="003D2131" w:rsidRDefault="003D2131">
      <w:pPr>
        <w:ind w:left="1260"/>
        <w:rPr>
          <w:rFonts w:ascii="Arial" w:hAnsi="Arial" w:cs="Arial"/>
          <w:sz w:val="20"/>
          <w:szCs w:val="20"/>
        </w:rPr>
      </w:pPr>
    </w:p>
    <w:p w14:paraId="411F50B7" w14:textId="77777777" w:rsidR="003D2131" w:rsidRPr="00DB38D7" w:rsidRDefault="008C133E">
      <w:pPr>
        <w:tabs>
          <w:tab w:val="left" w:pos="2268"/>
          <w:tab w:val="left" w:leader="underscore" w:pos="6480"/>
          <w:tab w:val="left" w:pos="6840"/>
          <w:tab w:val="left" w:leader="underscore" w:pos="10206"/>
        </w:tabs>
        <w:spacing w:before="80"/>
        <w:ind w:left="1259"/>
        <w:rPr>
          <w:rFonts w:ascii="Arial" w:hAnsi="Arial" w:cs="Arial"/>
          <w:b/>
          <w:sz w:val="18"/>
          <w:szCs w:val="18"/>
        </w:rPr>
      </w:pPr>
      <w:r w:rsidRPr="00DB38D7">
        <w:rPr>
          <w:rFonts w:ascii="Arial" w:hAnsi="Arial" w:cs="Arial"/>
          <w:b/>
          <w:sz w:val="18"/>
          <w:szCs w:val="18"/>
        </w:rPr>
        <w:t>PRINT NAME BELOW and DATE OF SUBMISSION</w:t>
      </w:r>
    </w:p>
    <w:p w14:paraId="69685378" w14:textId="77777777" w:rsidR="003D2131" w:rsidRDefault="003D2131">
      <w:pPr>
        <w:tabs>
          <w:tab w:val="left" w:pos="2268"/>
          <w:tab w:val="left" w:leader="underscore" w:pos="6480"/>
          <w:tab w:val="left" w:pos="6840"/>
          <w:tab w:val="left" w:leader="underscore" w:pos="10206"/>
        </w:tabs>
        <w:spacing w:before="80"/>
        <w:ind w:left="1259"/>
        <w:rPr>
          <w:rFonts w:ascii="Arial" w:hAnsi="Arial" w:cs="Arial"/>
          <w:sz w:val="18"/>
          <w:szCs w:val="18"/>
        </w:rPr>
      </w:pPr>
    </w:p>
    <w:p w14:paraId="62571E60" w14:textId="77777777" w:rsidR="003D2131" w:rsidRDefault="003D2131">
      <w:pPr>
        <w:tabs>
          <w:tab w:val="left" w:pos="2268"/>
          <w:tab w:val="left" w:leader="underscore" w:pos="6480"/>
          <w:tab w:val="left" w:pos="6840"/>
          <w:tab w:val="left" w:leader="underscore" w:pos="10206"/>
        </w:tabs>
        <w:spacing w:before="80"/>
        <w:ind w:left="1259"/>
        <w:rPr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Signature: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Date:</w:t>
      </w:r>
      <w:r>
        <w:rPr>
          <w:sz w:val="18"/>
          <w:szCs w:val="18"/>
        </w:rPr>
        <w:tab/>
      </w:r>
    </w:p>
    <w:sectPr w:rsidR="003D2131">
      <w:pgSz w:w="11906" w:h="16838"/>
      <w:pgMar w:top="79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A1BDC" w14:textId="77777777" w:rsidR="00307571" w:rsidRDefault="00307571">
      <w:r>
        <w:separator/>
      </w:r>
    </w:p>
  </w:endnote>
  <w:endnote w:type="continuationSeparator" w:id="0">
    <w:p w14:paraId="0746E3F0" w14:textId="77777777" w:rsidR="00307571" w:rsidRDefault="0030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E1047" w14:textId="77777777" w:rsidR="00307571" w:rsidRDefault="00307571">
      <w:r>
        <w:separator/>
      </w:r>
    </w:p>
  </w:footnote>
  <w:footnote w:type="continuationSeparator" w:id="0">
    <w:p w14:paraId="30E632A2" w14:textId="77777777" w:rsidR="00307571" w:rsidRDefault="00307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 fillcolor="black">
      <v:fill 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A2"/>
    <w:rsid w:val="00066253"/>
    <w:rsid w:val="00136C25"/>
    <w:rsid w:val="001E7272"/>
    <w:rsid w:val="002D46A2"/>
    <w:rsid w:val="00307571"/>
    <w:rsid w:val="003B2AD1"/>
    <w:rsid w:val="003D2131"/>
    <w:rsid w:val="00651E39"/>
    <w:rsid w:val="006C78F2"/>
    <w:rsid w:val="00740B43"/>
    <w:rsid w:val="00744B86"/>
    <w:rsid w:val="00807153"/>
    <w:rsid w:val="008C133E"/>
    <w:rsid w:val="0092677A"/>
    <w:rsid w:val="00A80A0D"/>
    <w:rsid w:val="00B136ED"/>
    <w:rsid w:val="00D60CCF"/>
    <w:rsid w:val="00DB38D7"/>
    <w:rsid w:val="00E227BF"/>
    <w:rsid w:val="00E42877"/>
    <w:rsid w:val="00FA56C0"/>
    <w:rsid w:val="00FE6277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01436B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1627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P Howley</dc:creator>
  <cp:lastModifiedBy>Benjamin Moran</cp:lastModifiedBy>
  <cp:revision>2</cp:revision>
  <cp:lastPrinted>2016-08-25T00:21:00Z</cp:lastPrinted>
  <dcterms:created xsi:type="dcterms:W3CDTF">2016-08-25T00:23:00Z</dcterms:created>
  <dcterms:modified xsi:type="dcterms:W3CDTF">2016-08-25T00:23:00Z</dcterms:modified>
</cp:coreProperties>
</file>